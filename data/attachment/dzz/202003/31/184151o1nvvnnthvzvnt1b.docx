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测试哈哈</w:t>
      </w:r>
      <w:r/>
    </w:p>
    <w:p>
      <w:ins w:id="0" w:author="admin" w:date="2020-03-31T08:19:49Z" oouserid="1">
        <w:r/>
      </w:ins>
      <w:r/>
    </w:p>
    <w:p>
      <w:ins w:id="1" w:author="admin" w:date="2020-03-31T08:19:49Z" oouserid="1">
        <w:r/>
      </w:ins>
      <w:r/>
    </w:p>
    <w:p>
      <w:r>
        <w:t xml:space="preserve">虎牙对呀</w:t>
      </w:r>
      <w:r/>
    </w:p>
    <w:p>
      <w:ins w:id="2" w:author="admin" w:date="2020-03-31T08:19:54Z" oouserid="1">
        <w:r/>
      </w:ins>
      <w:r/>
    </w:p>
    <w:p>
      <w:ins w:id="3" w:author="admin" w:date="2020-03-31T08:19:54Z" oouserid="1">
        <w:r/>
      </w:ins>
      <w:r/>
    </w:p>
    <w:p>
      <w:ins w:id="4" w:author="admin" w:date="2020-03-31T08:19:54Z" oouserid="1">
        <w:r/>
      </w:ins>
      <w:r/>
    </w:p>
    <w:p>
      <w:ins w:id="5" w:author="admin" w:date="2020-03-31T08:19:55Z" oouserid="1">
        <w:r/>
      </w:ins>
      <w:r/>
    </w:p>
    <w:p>
      <w:ins w:id="6" w:author="admin" w:date="2020-03-31T08:19:55Z" oouserid="1">
        <w:r/>
      </w:ins>
      <w:r/>
    </w:p>
    <w:p>
      <w:r>
        <w:t xml:space="preserve">dddd</w:t>
      </w:r>
      <w:r/>
    </w:p>
    <w:p>
      <w:r/>
      <w:r/>
    </w:p>
    <w:p>
      <w:r>
        <w:t xml:space="preserve">ddd</w:t>
      </w:r>
      <w:r/>
    </w:p>
    <w:sectPr>
      <w:foot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1"/>
        <w:szCs w:val="22"/>
        <w:lang w:val="en-US" w:bidi="ar-SA" w:eastAsia="zh-CN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90">
    <w:name w:val="Heading 1"/>
    <w:basedOn w:val="562"/>
    <w:next w:val="562"/>
    <w:link w:val="39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391">
    <w:name w:val="Heading 1 Char"/>
    <w:basedOn w:val="563"/>
    <w:link w:val="390"/>
    <w:uiPriority w:val="9"/>
    <w:rPr>
      <w:rFonts w:ascii="Arial" w:hAnsi="Arial" w:cs="Arial" w:eastAsia="Arial"/>
      <w:sz w:val="40"/>
      <w:szCs w:val="40"/>
    </w:rPr>
  </w:style>
  <w:style w:type="paragraph" w:styleId="392">
    <w:name w:val="Heading 2"/>
    <w:basedOn w:val="562"/>
    <w:next w:val="562"/>
    <w:link w:val="39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393">
    <w:name w:val="Heading 2 Char"/>
    <w:basedOn w:val="563"/>
    <w:link w:val="392"/>
    <w:uiPriority w:val="9"/>
    <w:rPr>
      <w:rFonts w:ascii="Arial" w:hAnsi="Arial" w:cs="Arial" w:eastAsia="Arial"/>
      <w:sz w:val="34"/>
    </w:rPr>
  </w:style>
  <w:style w:type="paragraph" w:styleId="394">
    <w:name w:val="Heading 3"/>
    <w:basedOn w:val="562"/>
    <w:next w:val="562"/>
    <w:link w:val="39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395">
    <w:name w:val="Heading 3 Char"/>
    <w:basedOn w:val="563"/>
    <w:link w:val="394"/>
    <w:uiPriority w:val="9"/>
    <w:rPr>
      <w:rFonts w:ascii="Arial" w:hAnsi="Arial" w:cs="Arial" w:eastAsia="Arial"/>
      <w:sz w:val="30"/>
      <w:szCs w:val="30"/>
    </w:rPr>
  </w:style>
  <w:style w:type="paragraph" w:styleId="396">
    <w:name w:val="Heading 4"/>
    <w:basedOn w:val="562"/>
    <w:next w:val="562"/>
    <w:link w:val="39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397">
    <w:name w:val="Heading 4 Char"/>
    <w:basedOn w:val="563"/>
    <w:link w:val="396"/>
    <w:uiPriority w:val="9"/>
    <w:rPr>
      <w:rFonts w:ascii="Arial" w:hAnsi="Arial" w:cs="Arial" w:eastAsia="Arial"/>
      <w:b/>
      <w:bCs/>
      <w:sz w:val="26"/>
      <w:szCs w:val="26"/>
    </w:rPr>
  </w:style>
  <w:style w:type="paragraph" w:styleId="398">
    <w:name w:val="Heading 5"/>
    <w:basedOn w:val="562"/>
    <w:next w:val="562"/>
    <w:link w:val="39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399">
    <w:name w:val="Heading 5 Char"/>
    <w:basedOn w:val="563"/>
    <w:link w:val="398"/>
    <w:uiPriority w:val="9"/>
    <w:rPr>
      <w:rFonts w:ascii="Arial" w:hAnsi="Arial" w:cs="Arial" w:eastAsia="Arial"/>
      <w:b/>
      <w:bCs/>
      <w:sz w:val="24"/>
      <w:szCs w:val="24"/>
    </w:rPr>
  </w:style>
  <w:style w:type="paragraph" w:styleId="400">
    <w:name w:val="Heading 6"/>
    <w:basedOn w:val="562"/>
    <w:next w:val="562"/>
    <w:link w:val="40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01">
    <w:name w:val="Heading 6 Char"/>
    <w:basedOn w:val="563"/>
    <w:link w:val="400"/>
    <w:uiPriority w:val="9"/>
    <w:rPr>
      <w:rFonts w:ascii="Arial" w:hAnsi="Arial" w:cs="Arial" w:eastAsia="Arial"/>
      <w:b/>
      <w:bCs/>
      <w:sz w:val="22"/>
      <w:szCs w:val="22"/>
    </w:rPr>
  </w:style>
  <w:style w:type="paragraph" w:styleId="402">
    <w:name w:val="Heading 7"/>
    <w:basedOn w:val="562"/>
    <w:next w:val="562"/>
    <w:link w:val="40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03">
    <w:name w:val="Heading 7 Char"/>
    <w:basedOn w:val="563"/>
    <w:link w:val="4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04">
    <w:name w:val="Heading 8"/>
    <w:basedOn w:val="562"/>
    <w:next w:val="562"/>
    <w:link w:val="40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05">
    <w:name w:val="Heading 8 Char"/>
    <w:basedOn w:val="563"/>
    <w:link w:val="404"/>
    <w:uiPriority w:val="9"/>
    <w:rPr>
      <w:rFonts w:ascii="Arial" w:hAnsi="Arial" w:cs="Arial" w:eastAsia="Arial"/>
      <w:i/>
      <w:iCs/>
      <w:sz w:val="22"/>
      <w:szCs w:val="22"/>
    </w:rPr>
  </w:style>
  <w:style w:type="paragraph" w:styleId="406">
    <w:name w:val="Heading 9"/>
    <w:basedOn w:val="562"/>
    <w:next w:val="562"/>
    <w:link w:val="40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07">
    <w:name w:val="Heading 9 Char"/>
    <w:basedOn w:val="563"/>
    <w:link w:val="406"/>
    <w:uiPriority w:val="9"/>
    <w:rPr>
      <w:rFonts w:ascii="Arial" w:hAnsi="Arial" w:cs="Arial" w:eastAsia="Arial"/>
      <w:i/>
      <w:iCs/>
      <w:sz w:val="21"/>
      <w:szCs w:val="21"/>
    </w:rPr>
  </w:style>
  <w:style w:type="paragraph" w:styleId="408">
    <w:name w:val="List Paragraph"/>
    <w:basedOn w:val="562"/>
    <w:qFormat/>
    <w:uiPriority w:val="34"/>
    <w:pPr>
      <w:contextualSpacing w:val="true"/>
      <w:ind w:left="720"/>
    </w:pPr>
  </w:style>
  <w:style w:type="paragraph" w:styleId="409">
    <w:name w:val="No Spacing"/>
    <w:qFormat/>
    <w:uiPriority w:val="1"/>
    <w:pPr>
      <w:spacing w:lineRule="auto" w:line="240" w:after="0" w:before="0"/>
    </w:pPr>
  </w:style>
  <w:style w:type="paragraph" w:styleId="410">
    <w:name w:val="Title"/>
    <w:basedOn w:val="562"/>
    <w:next w:val="562"/>
    <w:link w:val="41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11">
    <w:name w:val="Title Char"/>
    <w:basedOn w:val="563"/>
    <w:link w:val="410"/>
    <w:uiPriority w:val="10"/>
    <w:rPr>
      <w:sz w:val="48"/>
      <w:szCs w:val="48"/>
    </w:rPr>
  </w:style>
  <w:style w:type="paragraph" w:styleId="412">
    <w:name w:val="Subtitle"/>
    <w:basedOn w:val="562"/>
    <w:next w:val="562"/>
    <w:link w:val="413"/>
    <w:qFormat/>
    <w:uiPriority w:val="11"/>
    <w:rPr>
      <w:sz w:val="24"/>
      <w:szCs w:val="24"/>
    </w:rPr>
    <w:pPr>
      <w:spacing w:after="200" w:before="200"/>
    </w:pPr>
  </w:style>
  <w:style w:type="character" w:styleId="413">
    <w:name w:val="Subtitle Char"/>
    <w:basedOn w:val="563"/>
    <w:link w:val="412"/>
    <w:uiPriority w:val="11"/>
    <w:rPr>
      <w:sz w:val="24"/>
      <w:szCs w:val="24"/>
    </w:rPr>
  </w:style>
  <w:style w:type="paragraph" w:styleId="414">
    <w:name w:val="Quote"/>
    <w:basedOn w:val="562"/>
    <w:next w:val="562"/>
    <w:link w:val="415"/>
    <w:qFormat/>
    <w:uiPriority w:val="29"/>
    <w:rPr>
      <w:i/>
    </w:rPr>
    <w:pPr>
      <w:ind w:left="720" w:right="720"/>
    </w:pPr>
  </w:style>
  <w:style w:type="character" w:styleId="415">
    <w:name w:val="Quote Char"/>
    <w:link w:val="414"/>
    <w:uiPriority w:val="29"/>
    <w:rPr>
      <w:i/>
    </w:rPr>
  </w:style>
  <w:style w:type="paragraph" w:styleId="416">
    <w:name w:val="Intense Quote"/>
    <w:basedOn w:val="562"/>
    <w:next w:val="562"/>
    <w:link w:val="417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17">
    <w:name w:val="Intense Quote Char"/>
    <w:link w:val="416"/>
    <w:uiPriority w:val="30"/>
    <w:rPr>
      <w:i/>
    </w:rPr>
  </w:style>
  <w:style w:type="character" w:styleId="418">
    <w:name w:val="Header Char"/>
    <w:basedOn w:val="563"/>
    <w:link w:val="566"/>
    <w:uiPriority w:val="99"/>
  </w:style>
  <w:style w:type="character" w:styleId="419">
    <w:name w:val="Footer Char"/>
    <w:basedOn w:val="563"/>
    <w:link w:val="568"/>
    <w:uiPriority w:val="99"/>
  </w:style>
  <w:style w:type="paragraph" w:styleId="420">
    <w:name w:val="Caption"/>
    <w:basedOn w:val="562"/>
    <w:next w:val="56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21">
    <w:name w:val="Caption Char"/>
    <w:basedOn w:val="420"/>
    <w:link w:val="568"/>
    <w:uiPriority w:val="99"/>
  </w:style>
  <w:style w:type="table" w:styleId="422">
    <w:name w:val="Table Grid"/>
    <w:basedOn w:val="56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3">
    <w:name w:val="Table Grid Light"/>
    <w:basedOn w:val="56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4">
    <w:name w:val="Plain Table 1"/>
    <w:basedOn w:val="56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5">
    <w:name w:val="Plain Table 2"/>
    <w:basedOn w:val="56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6">
    <w:name w:val="Plain Table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27">
    <w:name w:val="Plain Table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8">
    <w:name w:val="Plain Table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29">
    <w:name w:val="Grid Table 1 Light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0">
    <w:name w:val="Grid Table 1 Light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1">
    <w:name w:val="Grid Table 1 Light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2">
    <w:name w:val="Grid Table 1 Light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3">
    <w:name w:val="Grid Table 1 Light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4">
    <w:name w:val="Grid Table 1 Light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5">
    <w:name w:val="Grid Table 1 Light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6">
    <w:name w:val="Grid Table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2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2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2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2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Grid Table 2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42">
    <w:name w:val="Grid Table 2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3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3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3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3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3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3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0">
    <w:name w:val="Grid Table 4"/>
    <w:basedOn w:val="5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51">
    <w:name w:val="Grid Table 4 - Accent 1"/>
    <w:basedOn w:val="5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52">
    <w:name w:val="Grid Table 4 - Accent 2"/>
    <w:basedOn w:val="5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53">
    <w:name w:val="Grid Table 4 - Accent 3"/>
    <w:basedOn w:val="5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54">
    <w:name w:val="Grid Table 4 - Accent 4"/>
    <w:basedOn w:val="5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55">
    <w:name w:val="Grid Table 4 - Accent 5"/>
    <w:basedOn w:val="5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56">
    <w:name w:val="Grid Table 4 - Accent 6"/>
    <w:basedOn w:val="5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57">
    <w:name w:val="Grid Table 5 Dark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58">
    <w:name w:val="Grid Table 5 Dark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59">
    <w:name w:val="Grid Table 5 Dark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60">
    <w:name w:val="Grid Table 5 Dark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61">
    <w:name w:val="Grid Table 5 Dark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62">
    <w:name w:val="Grid Table 5 Dark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63">
    <w:name w:val="Grid Table 5 Dark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64">
    <w:name w:val="Grid Table 6 Colorful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65">
    <w:name w:val="Grid Table 6 Colorful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66">
    <w:name w:val="Grid Table 6 Colorful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67">
    <w:name w:val="Grid Table 6 Colorful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68">
    <w:name w:val="Grid Table 6 Colorful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69">
    <w:name w:val="Grid Table 6 Colorful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0">
    <w:name w:val="Grid Table 6 Colorful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1">
    <w:name w:val="Grid Table 7 Colorful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Grid Table 7 Colorful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Grid Table 7 Colorful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Grid Table 7 Colorful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Grid Table 7 Colorful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Grid Table 7 Colorful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Grid Table 7 Colorful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List Table 1 Light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List Table 1 Light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List Table 1 Light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List Table 1 Light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List Table 1 Light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List Table 1 Light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List Table 1 Light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List Table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86">
    <w:name w:val="List Table 2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87">
    <w:name w:val="List Table 2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88">
    <w:name w:val="List Table 2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89">
    <w:name w:val="List Table 2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90">
    <w:name w:val="List Table 2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91">
    <w:name w:val="List Table 2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92">
    <w:name w:val="List Table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3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List Table 3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3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List Table 3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List Table 3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List Table 3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4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4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4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List Table 4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4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List Table 4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List Table 5 Dark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7">
    <w:name w:val="List Table 5 Dark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8">
    <w:name w:val="List Table 5 Dark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9">
    <w:name w:val="List Table 5 Dark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0">
    <w:name w:val="List Table 5 Dark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1">
    <w:name w:val="List Table 5 Dark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2">
    <w:name w:val="List Table 5 Dark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3">
    <w:name w:val="List Table 6 Colorful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14">
    <w:name w:val="List Table 6 Colorful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15">
    <w:name w:val="List Table 6 Colorful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16">
    <w:name w:val="List Table 6 Colorful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17">
    <w:name w:val="List Table 6 Colorful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18">
    <w:name w:val="List Table 6 Colorful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19">
    <w:name w:val="List Table 6 Colorful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20">
    <w:name w:val="List Table 7 Colorful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21">
    <w:name w:val="List Table 7 Colorful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22">
    <w:name w:val="List Table 7 Colorful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23">
    <w:name w:val="List Table 7 Colorful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24">
    <w:name w:val="List Table 7 Colorful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25">
    <w:name w:val="List Table 7 Colorful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526">
    <w:name w:val="List Table 7 Colorful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527">
    <w:name w:val="Lined - Accent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8">
    <w:name w:val="Lined - Accent 1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9">
    <w:name w:val="Lined - Accent 2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0">
    <w:name w:val="Lined - Accent 3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1">
    <w:name w:val="Lined - Accent 4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2">
    <w:name w:val="Lined - Accent 5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3">
    <w:name w:val="Lined - Accent 6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4">
    <w:name w:val="Bordered &amp; Lined - Accent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5">
    <w:name w:val="Bordered &amp; Lined - Accent 1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6">
    <w:name w:val="Bordered &amp; Lined - Accent 2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7">
    <w:name w:val="Bordered &amp; Lined - Accent 3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8">
    <w:name w:val="Bordered &amp; Lined - Accent 4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9">
    <w:name w:val="Bordered &amp; Lined - Accent 5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40">
    <w:name w:val="Bordered &amp; Lined - Accent 6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1">
    <w:name w:val="Bordered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42">
    <w:name w:val="Bordered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43">
    <w:name w:val="Bordered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44">
    <w:name w:val="Bordered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45">
    <w:name w:val="Bordered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46">
    <w:name w:val="Bordered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47">
    <w:name w:val="Bordered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48">
    <w:name w:val="Hyperlink"/>
    <w:uiPriority w:val="99"/>
    <w:unhideWhenUsed/>
    <w:rPr>
      <w:color w:val="0000FF" w:themeColor="hyperlink"/>
      <w:u w:val="single"/>
    </w:rPr>
  </w:style>
  <w:style w:type="paragraph" w:styleId="549">
    <w:name w:val="footnote text"/>
    <w:basedOn w:val="562"/>
    <w:link w:val="550"/>
    <w:uiPriority w:val="99"/>
    <w:semiHidden/>
    <w:unhideWhenUsed/>
    <w:rPr>
      <w:sz w:val="18"/>
    </w:rPr>
    <w:pPr>
      <w:spacing w:lineRule="auto" w:line="240" w:after="40"/>
    </w:pPr>
  </w:style>
  <w:style w:type="character" w:styleId="550">
    <w:name w:val="Footnote Text Char"/>
    <w:link w:val="549"/>
    <w:uiPriority w:val="99"/>
    <w:rPr>
      <w:sz w:val="18"/>
    </w:rPr>
  </w:style>
  <w:style w:type="character" w:styleId="551">
    <w:name w:val="footnote reference"/>
    <w:basedOn w:val="563"/>
    <w:uiPriority w:val="99"/>
    <w:unhideWhenUsed/>
    <w:rPr>
      <w:vertAlign w:val="superscript"/>
    </w:rPr>
  </w:style>
  <w:style w:type="paragraph" w:styleId="552">
    <w:name w:val="toc 1"/>
    <w:basedOn w:val="562"/>
    <w:next w:val="562"/>
    <w:uiPriority w:val="39"/>
    <w:unhideWhenUsed/>
    <w:pPr>
      <w:ind w:left="0" w:right="0" w:firstLine="0"/>
      <w:spacing w:after="57"/>
    </w:pPr>
  </w:style>
  <w:style w:type="paragraph" w:styleId="553">
    <w:name w:val="toc 2"/>
    <w:basedOn w:val="562"/>
    <w:next w:val="562"/>
    <w:uiPriority w:val="39"/>
    <w:unhideWhenUsed/>
    <w:pPr>
      <w:ind w:left="283" w:right="0" w:firstLine="0"/>
      <w:spacing w:after="57"/>
    </w:pPr>
  </w:style>
  <w:style w:type="paragraph" w:styleId="554">
    <w:name w:val="toc 3"/>
    <w:basedOn w:val="562"/>
    <w:next w:val="562"/>
    <w:uiPriority w:val="39"/>
    <w:unhideWhenUsed/>
    <w:pPr>
      <w:ind w:left="567" w:right="0" w:firstLine="0"/>
      <w:spacing w:after="57"/>
    </w:pPr>
  </w:style>
  <w:style w:type="paragraph" w:styleId="555">
    <w:name w:val="toc 4"/>
    <w:basedOn w:val="562"/>
    <w:next w:val="562"/>
    <w:uiPriority w:val="39"/>
    <w:unhideWhenUsed/>
    <w:pPr>
      <w:ind w:left="850" w:right="0" w:firstLine="0"/>
      <w:spacing w:after="57"/>
    </w:pPr>
  </w:style>
  <w:style w:type="paragraph" w:styleId="556">
    <w:name w:val="toc 5"/>
    <w:basedOn w:val="562"/>
    <w:next w:val="562"/>
    <w:uiPriority w:val="39"/>
    <w:unhideWhenUsed/>
    <w:pPr>
      <w:ind w:left="1134" w:right="0" w:firstLine="0"/>
      <w:spacing w:after="57"/>
    </w:pPr>
  </w:style>
  <w:style w:type="paragraph" w:styleId="557">
    <w:name w:val="toc 6"/>
    <w:basedOn w:val="562"/>
    <w:next w:val="562"/>
    <w:uiPriority w:val="39"/>
    <w:unhideWhenUsed/>
    <w:pPr>
      <w:ind w:left="1417" w:right="0" w:firstLine="0"/>
      <w:spacing w:after="57"/>
    </w:pPr>
  </w:style>
  <w:style w:type="paragraph" w:styleId="558">
    <w:name w:val="toc 7"/>
    <w:basedOn w:val="562"/>
    <w:next w:val="562"/>
    <w:uiPriority w:val="39"/>
    <w:unhideWhenUsed/>
    <w:pPr>
      <w:ind w:left="1701" w:right="0" w:firstLine="0"/>
      <w:spacing w:after="57"/>
    </w:pPr>
  </w:style>
  <w:style w:type="paragraph" w:styleId="559">
    <w:name w:val="toc 8"/>
    <w:basedOn w:val="562"/>
    <w:next w:val="562"/>
    <w:uiPriority w:val="39"/>
    <w:unhideWhenUsed/>
    <w:pPr>
      <w:ind w:left="1984" w:right="0" w:firstLine="0"/>
      <w:spacing w:after="57"/>
    </w:pPr>
  </w:style>
  <w:style w:type="paragraph" w:styleId="560">
    <w:name w:val="toc 9"/>
    <w:basedOn w:val="562"/>
    <w:next w:val="562"/>
    <w:uiPriority w:val="39"/>
    <w:unhideWhenUsed/>
    <w:pPr>
      <w:ind w:left="2268" w:right="0" w:firstLine="0"/>
      <w:spacing w:after="57"/>
    </w:pPr>
  </w:style>
  <w:style w:type="paragraph" w:styleId="561">
    <w:name w:val="TOC Heading"/>
    <w:uiPriority w:val="39"/>
    <w:unhideWhenUsed/>
  </w:style>
  <w:style w:type="paragraph" w:styleId="562" w:default="1">
    <w:name w:val="Normal"/>
    <w:qFormat/>
    <w:pPr>
      <w:jc w:val="both"/>
      <w:widowControl w:val="off"/>
    </w:pPr>
  </w:style>
  <w:style w:type="character" w:styleId="563" w:default="1">
    <w:name w:val="Default Paragraph Font"/>
    <w:uiPriority w:val="1"/>
    <w:semiHidden/>
    <w:unhideWhenUsed/>
  </w:style>
  <w:style w:type="table" w:styleId="564" w:default="1">
    <w:name w:val="Normal Table"/>
    <w:qFormat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5" w:default="1">
    <w:name w:val="No List"/>
    <w:uiPriority w:val="99"/>
    <w:semiHidden/>
    <w:unhideWhenUsed/>
  </w:style>
  <w:style w:type="paragraph" w:styleId="566">
    <w:name w:val="Header"/>
    <w:basedOn w:val="562"/>
    <w:link w:val="567"/>
    <w:uiPriority w:val="99"/>
    <w:semiHidden/>
    <w:unhideWhenUsed/>
    <w:rPr>
      <w:sz w:val="18"/>
      <w:szCs w:val="18"/>
    </w:rPr>
    <w:pPr>
      <w:jc w:val="center"/>
      <w:tabs>
        <w:tab w:val="center" w:pos="4153" w:leader="none"/>
        <w:tab w:val="right" w:pos="8306" w:leader="none"/>
      </w:tabs>
      <w:pBdr>
        <w:bottom w:val="single" w:sz="6" w:space="1" w:color="auto"/>
      </w:pBdr>
    </w:pPr>
  </w:style>
  <w:style w:type="character" w:styleId="567" w:customStyle="1">
    <w:name w:val="页眉 Char"/>
    <w:basedOn w:val="563"/>
    <w:link w:val="566"/>
    <w:uiPriority w:val="99"/>
    <w:semiHidden/>
    <w:rPr>
      <w:sz w:val="18"/>
      <w:szCs w:val="18"/>
    </w:rPr>
  </w:style>
  <w:style w:type="paragraph" w:styleId="568">
    <w:name w:val="Footer"/>
    <w:basedOn w:val="562"/>
    <w:link w:val="569"/>
    <w:uiPriority w:val="99"/>
    <w:semiHidden/>
    <w:unhideWhenUsed/>
    <w:rPr>
      <w:sz w:val="18"/>
      <w:szCs w:val="18"/>
    </w:rPr>
    <w:pPr>
      <w:jc w:val="left"/>
      <w:tabs>
        <w:tab w:val="center" w:pos="4153" w:leader="none"/>
        <w:tab w:val="right" w:pos="8306" w:leader="none"/>
      </w:tabs>
    </w:pPr>
  </w:style>
  <w:style w:type="character" w:styleId="569" w:customStyle="1">
    <w:name w:val="页脚 Char"/>
    <w:basedOn w:val="563"/>
    <w:link w:val="568"/>
    <w:uiPriority w:val="99"/>
    <w:semiHidden/>
    <w:rPr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ONLYOFFICE/5.5.0.165</Application>
  <Company>china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admin</cp:lastModifiedBy>
  <cp:revision>5</cp:revision>
  <dcterms:created xsi:type="dcterms:W3CDTF">2015-09-11T05:53:00Z</dcterms:created>
  <dcterms:modified xsi:type="dcterms:W3CDTF">2020-03-31T08:19:51Z</dcterms:modified>
</cp:coreProperties>
</file>